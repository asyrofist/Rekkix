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D638" w14:textId="77777777" w:rsidR="00ED7E88" w:rsidRDefault="00ED7E88">
      <w:pPr>
        <w:rPr>
          <w:lang w:val="en-US"/>
        </w:rPr>
      </w:pPr>
    </w:p>
    <w:p w14:paraId="48550613" w14:textId="77777777" w:rsidR="00ED7E88" w:rsidRDefault="00ED7E88">
      <w:pPr>
        <w:rPr>
          <w:lang w:val="en-US"/>
        </w:rPr>
      </w:pPr>
    </w:p>
    <w:p w14:paraId="00D6D7AE" w14:textId="77777777" w:rsidR="00ED7E88" w:rsidRDefault="00ED7E88">
      <w:pPr>
        <w:rPr>
          <w:lang w:val="en-US"/>
        </w:rPr>
      </w:pPr>
    </w:p>
    <w:p w14:paraId="4D1CDA58" w14:textId="77777777" w:rsidR="00ED7E88" w:rsidRDefault="00ED7E88">
      <w:pPr>
        <w:jc w:val="center"/>
        <w:rPr>
          <w:b/>
          <w:bCs/>
          <w:sz w:val="32"/>
          <w:szCs w:val="32"/>
        </w:rPr>
      </w:pPr>
    </w:p>
    <w:p w14:paraId="66F13B48" w14:textId="77777777" w:rsidR="00ED7E88" w:rsidRDefault="00ED7E88">
      <w:pPr>
        <w:jc w:val="center"/>
        <w:rPr>
          <w:sz w:val="32"/>
          <w:szCs w:val="32"/>
          <w:lang w:val="en-US"/>
        </w:rPr>
      </w:pPr>
    </w:p>
    <w:p w14:paraId="4F7C323D" w14:textId="77777777" w:rsidR="00ED7E88" w:rsidRDefault="001B55DE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Sys</w:t>
      </w:r>
      <w:r>
        <w:rPr>
          <w:sz w:val="40"/>
          <w:szCs w:val="40"/>
          <w:lang w:val="en-US"/>
        </w:rPr>
        <w:t xml:space="preserve">tem </w:t>
      </w:r>
      <w:r>
        <w:rPr>
          <w:b/>
          <w:bCs/>
          <w:sz w:val="40"/>
          <w:szCs w:val="40"/>
          <w:lang w:val="en-US"/>
        </w:rPr>
        <w:t>R</w:t>
      </w:r>
      <w:r>
        <w:rPr>
          <w:sz w:val="40"/>
          <w:szCs w:val="40"/>
          <w:lang w:val="en-US"/>
        </w:rPr>
        <w:t xml:space="preserve">equirement </w:t>
      </w:r>
      <w:r>
        <w:rPr>
          <w:b/>
          <w:bCs/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pecifications</w:t>
      </w:r>
    </w:p>
    <w:p w14:paraId="6AA03C61" w14:textId="77777777" w:rsidR="00ED7E88" w:rsidRDefault="001B55DE">
      <w:pPr>
        <w:jc w:val="center"/>
        <w:rPr>
          <w:lang w:val="en-US"/>
        </w:rPr>
      </w:pPr>
      <w:r>
        <w:rPr>
          <w:sz w:val="40"/>
          <w:szCs w:val="40"/>
          <w:lang w:val="en-US"/>
        </w:rPr>
        <w:t xml:space="preserve">Blah </w:t>
      </w:r>
      <w:proofErr w:type="spellStart"/>
      <w:r>
        <w:rPr>
          <w:sz w:val="40"/>
          <w:szCs w:val="40"/>
          <w:lang w:val="en-US"/>
        </w:rPr>
        <w:t>blah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blah</w:t>
      </w:r>
      <w:proofErr w:type="spellEnd"/>
    </w:p>
    <w:p w14:paraId="2039367F" w14:textId="77777777" w:rsidR="00ED7E88" w:rsidRDefault="00ED7E88">
      <w:pPr>
        <w:rPr>
          <w:lang w:val="en-US"/>
        </w:rPr>
      </w:pPr>
    </w:p>
    <w:p w14:paraId="4DEC7722" w14:textId="77777777" w:rsidR="00ED7E88" w:rsidRPr="00267986" w:rsidRDefault="001B55DE">
      <w:pPr>
        <w:rPr>
          <w:lang w:val="en-US"/>
        </w:rPr>
      </w:pPr>
      <w:bookmarkStart w:id="0" w:name="__DdeLink__1066_1201066026"/>
      <w:r>
        <w:rPr>
          <w:lang w:val="en-US"/>
        </w:rPr>
        <w:t>SysRS_SUBFUNC_</w:t>
      </w:r>
      <w:bookmarkEnd w:id="0"/>
      <w:r>
        <w:rPr>
          <w:lang w:val="en-US"/>
        </w:rPr>
        <w:t>EX001</w:t>
      </w:r>
    </w:p>
    <w:p w14:paraId="03A33AC2" w14:textId="77777777" w:rsidR="00ED7E88" w:rsidRPr="00267986" w:rsidRDefault="001B55DE">
      <w:pPr>
        <w:rPr>
          <w:lang w:val="en-US"/>
        </w:rPr>
      </w:pPr>
      <w:r>
        <w:rPr>
          <w:lang w:val="en-US"/>
        </w:rPr>
        <w:t xml:space="preserve">The system shall 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blah</w:t>
      </w:r>
      <w:proofErr w:type="spellEnd"/>
    </w:p>
    <w:p w14:paraId="2811CB11" w14:textId="77777777" w:rsidR="00ED7E88" w:rsidRPr="00267986" w:rsidRDefault="001B55DE">
      <w:pPr>
        <w:rPr>
          <w:lang w:val="en-US"/>
        </w:rPr>
      </w:pPr>
      <w:r>
        <w:rPr>
          <w:lang w:val="en-US"/>
        </w:rPr>
        <w:t>SysRS_SUBFUNC_EX002</w:t>
      </w:r>
    </w:p>
    <w:p w14:paraId="4DA8138E" w14:textId="77777777" w:rsidR="00ED7E88" w:rsidRPr="00267986" w:rsidRDefault="001B55DE">
      <w:pPr>
        <w:rPr>
          <w:lang w:val="en-US"/>
        </w:rPr>
      </w:pPr>
      <w:r>
        <w:rPr>
          <w:lang w:val="en-US"/>
        </w:rPr>
        <w:t xml:space="preserve">The system shall 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blah</w:t>
      </w:r>
      <w:proofErr w:type="spellEnd"/>
    </w:p>
    <w:p w14:paraId="44031A42" w14:textId="77777777" w:rsidR="00ED7E88" w:rsidRDefault="001B55DE">
      <w:bookmarkStart w:id="1" w:name="__DdeLink__39_754017433"/>
      <w:bookmarkEnd w:id="1"/>
      <w:r w:rsidRPr="00267986">
        <w:t>SysRS_FUNC_EX003</w:t>
      </w:r>
    </w:p>
    <w:p w14:paraId="4613307D" w14:textId="77777777" w:rsidR="00ED7E88" w:rsidRDefault="001B55DE">
      <w:r w:rsidRPr="00267986">
        <w:t xml:space="preserve">Composite of: SysRS_SUBFUNC_EX001, SysRS_SUBFUNC_EX002, </w:t>
      </w:r>
      <w:bookmarkStart w:id="2" w:name="__DdeLink__853_492164360"/>
      <w:bookmarkEnd w:id="2"/>
      <w:proofErr w:type="spellStart"/>
      <w:r w:rsidRPr="00267986">
        <w:t>SysRS_EX_fromNoWhere</w:t>
      </w:r>
      <w:proofErr w:type="spellEnd"/>
    </w:p>
    <w:p w14:paraId="6938156E" w14:textId="77777777" w:rsidR="00ED7E88" w:rsidRPr="00267986" w:rsidRDefault="00ED7E88">
      <w:bookmarkStart w:id="3" w:name="_Toc452105420"/>
      <w:bookmarkEnd w:id="3"/>
    </w:p>
    <w:p w14:paraId="279B1DFD" w14:textId="77777777" w:rsidR="00ED7E88" w:rsidRPr="00267986" w:rsidRDefault="001B55DE">
      <w:pPr>
        <w:rPr>
          <w:lang w:val="en-US"/>
        </w:rPr>
      </w:pPr>
      <w:r>
        <w:rPr>
          <w:lang w:val="en-US"/>
        </w:rPr>
        <w:t xml:space="preserve">Well </w:t>
      </w:r>
      <w:proofErr w:type="spellStart"/>
      <w:r>
        <w:rPr>
          <w:lang w:val="en-US"/>
        </w:rPr>
        <w:t>errr</w:t>
      </w:r>
      <w:proofErr w:type="spellEnd"/>
      <w:r>
        <w:rPr>
          <w:lang w:val="en-US"/>
        </w:rPr>
        <w:t xml:space="preserve"> … in fact, I write here all the requirements I need to test … but a whole document set should be written soon</w:t>
      </w:r>
    </w:p>
    <w:p w14:paraId="04DA4483" w14:textId="77777777" w:rsidR="00ED7E88" w:rsidRDefault="00ED7E88">
      <w:pPr>
        <w:rPr>
          <w:lang w:val="en-US"/>
        </w:rPr>
      </w:pPr>
    </w:p>
    <w:p w14:paraId="448301A6" w14:textId="77777777" w:rsidR="00267986" w:rsidDel="00267986" w:rsidRDefault="00267986">
      <w:pPr>
        <w:rPr>
          <w:del w:id="4" w:author="François Souliers" w:date="2016-08-25T08:22:00Z"/>
          <w:lang w:val="en-US"/>
        </w:rPr>
      </w:pPr>
      <w:del w:id="5" w:author="François Souliers" w:date="2016-08-25T08:22:00Z">
        <w:r w:rsidDel="00267986">
          <w:rPr>
            <w:lang w:val="en-US"/>
          </w:rPr>
          <w:delText>SysRS_EX004</w:delText>
        </w:r>
      </w:del>
    </w:p>
    <w:p w14:paraId="70E30FA6" w14:textId="77777777" w:rsidR="00267986" w:rsidRDefault="00267986">
      <w:pPr>
        <w:rPr>
          <w:lang w:val="en-US"/>
        </w:rPr>
      </w:pPr>
      <w:r>
        <w:rPr>
          <w:lang w:val="en-US"/>
        </w:rPr>
        <w:t>This modification has been canceled and must not be detected</w:t>
      </w:r>
    </w:p>
    <w:p w14:paraId="51DC450C" w14:textId="77777777" w:rsidR="00267986" w:rsidRDefault="00267986">
      <w:pPr>
        <w:rPr>
          <w:lang w:val="en-US"/>
        </w:rPr>
      </w:pPr>
    </w:p>
    <w:p w14:paraId="0A51AD03" w14:textId="77777777" w:rsidR="00267986" w:rsidRDefault="00267986">
      <w:pPr>
        <w:rPr>
          <w:ins w:id="6" w:author="François Souliers" w:date="2016-08-25T08:23:00Z"/>
          <w:lang w:val="en-US"/>
        </w:rPr>
      </w:pPr>
      <w:ins w:id="7" w:author="François Souliers" w:date="2016-08-25T08:23:00Z">
        <w:r>
          <w:rPr>
            <w:lang w:val="en-US"/>
          </w:rPr>
          <w:t>SysRS_EX005</w:t>
        </w:r>
      </w:ins>
    </w:p>
    <w:p w14:paraId="7A6702C9" w14:textId="77777777" w:rsidR="00267986" w:rsidRDefault="00267986">
      <w:pPr>
        <w:rPr>
          <w:ins w:id="8" w:author="François Souliers" w:date="2016-08-25T08:23:00Z"/>
          <w:lang w:val="en-US"/>
        </w:rPr>
      </w:pPr>
      <w:ins w:id="9" w:author="François Souliers" w:date="2016-08-25T08:23:00Z">
        <w:r>
          <w:rPr>
            <w:lang w:val="en-US"/>
          </w:rPr>
          <w:t>Added but not yet accepted: it must be detected</w:t>
        </w:r>
      </w:ins>
    </w:p>
    <w:p w14:paraId="5CE2C9C9" w14:textId="77777777" w:rsidR="00267986" w:rsidRDefault="00267986">
      <w:pPr>
        <w:rPr>
          <w:ins w:id="10" w:author="François Souliers" w:date="2016-08-25T08:23:00Z"/>
          <w:lang w:val="en-US"/>
        </w:rPr>
      </w:pPr>
    </w:p>
    <w:p w14:paraId="03640C19" w14:textId="77777777" w:rsidR="00267986" w:rsidRPr="00267986" w:rsidRDefault="00267986">
      <w:pPr>
        <w:rPr>
          <w:ins w:id="11" w:author="François Souliers" w:date="2016-08-25T08:23:00Z"/>
          <w:rPrChange w:id="12" w:author="François Souliers" w:date="2016-08-25T08:24:00Z">
            <w:rPr>
              <w:ins w:id="13" w:author="François Souliers" w:date="2016-08-25T08:23:00Z"/>
              <w:lang w:val="en-US"/>
            </w:rPr>
          </w:rPrChange>
        </w:rPr>
      </w:pPr>
      <w:commentRangeStart w:id="14"/>
      <w:ins w:id="15" w:author="François Souliers" w:date="2016-08-25T08:23:00Z">
        <w:r w:rsidRPr="00267986">
          <w:rPr>
            <w:rPrChange w:id="16" w:author="François Souliers" w:date="2016-08-25T08:24:00Z">
              <w:rPr>
                <w:lang w:val="en-US"/>
              </w:rPr>
            </w:rPrChange>
          </w:rPr>
          <w:t>SysRS</w:t>
        </w:r>
      </w:ins>
      <w:commentRangeEnd w:id="14"/>
      <w:ins w:id="17" w:author="François Souliers" w:date="2016-08-25T08:24:00Z">
        <w:r>
          <w:rPr>
            <w:rStyle w:val="Marquedecommentaire"/>
          </w:rPr>
          <w:commentReference w:id="14"/>
        </w:r>
      </w:ins>
      <w:ins w:id="18" w:author="François Souliers" w:date="2016-08-25T08:23:00Z">
        <w:r w:rsidRPr="00267986">
          <w:rPr>
            <w:rPrChange w:id="19" w:author="François Souliers" w:date="2016-08-25T08:24:00Z">
              <w:rPr>
                <w:lang w:val="en-US"/>
              </w:rPr>
            </w:rPrChange>
          </w:rPr>
          <w:t>_EX006</w:t>
        </w:r>
      </w:ins>
    </w:p>
    <w:p w14:paraId="3030DA06" w14:textId="77777777" w:rsidR="00267986" w:rsidRPr="00267986" w:rsidRDefault="00267986">
      <w:pPr>
        <w:rPr>
          <w:ins w:id="20" w:author="François Souliers" w:date="2016-08-25T08:24:00Z"/>
          <w:rPrChange w:id="21" w:author="François Souliers" w:date="2016-08-25T08:24:00Z">
            <w:rPr>
              <w:ins w:id="22" w:author="François Souliers" w:date="2016-08-25T08:24:00Z"/>
              <w:lang w:val="en-US"/>
            </w:rPr>
          </w:rPrChange>
        </w:rPr>
      </w:pPr>
      <w:ins w:id="23" w:author="François Souliers" w:date="2016-08-25T08:24:00Z">
        <w:r w:rsidRPr="00267986">
          <w:rPr>
            <w:rPrChange w:id="24" w:author="François Souliers" w:date="2016-08-25T08:24:00Z">
              <w:rPr>
                <w:lang w:val="en-US"/>
              </w:rPr>
            </w:rPrChange>
          </w:rPr>
          <w:t xml:space="preserve">Comment </w:t>
        </w:r>
        <w:proofErr w:type="spellStart"/>
        <w:r w:rsidRPr="00267986">
          <w:rPr>
            <w:rPrChange w:id="25" w:author="François Souliers" w:date="2016-08-25T08:24:00Z">
              <w:rPr>
                <w:lang w:val="en-US"/>
              </w:rPr>
            </w:rPrChange>
          </w:rPr>
          <w:t>detection</w:t>
        </w:r>
        <w:proofErr w:type="spellEnd"/>
        <w:r w:rsidRPr="00267986">
          <w:rPr>
            <w:rPrChange w:id="26" w:author="François Souliers" w:date="2016-08-25T08:24:00Z">
              <w:rPr>
                <w:lang w:val="en-US"/>
              </w:rPr>
            </w:rPrChange>
          </w:rPr>
          <w:t xml:space="preserve"> #1</w:t>
        </w:r>
      </w:ins>
    </w:p>
    <w:p w14:paraId="5D28E1D5" w14:textId="77777777" w:rsidR="00267986" w:rsidRPr="00267986" w:rsidRDefault="00267986">
      <w:pPr>
        <w:rPr>
          <w:rPrChange w:id="27" w:author="François Souliers" w:date="2016-08-25T08:24:00Z">
            <w:rPr>
              <w:lang w:val="en-US"/>
            </w:rPr>
          </w:rPrChange>
        </w:rPr>
      </w:pPr>
    </w:p>
    <w:p w14:paraId="046C976D" w14:textId="77777777" w:rsidR="00267986" w:rsidRPr="00267986" w:rsidRDefault="00267986">
      <w:pPr>
        <w:rPr>
          <w:ins w:id="28" w:author="François Souliers" w:date="2016-08-25T08:24:00Z"/>
          <w:rPrChange w:id="29" w:author="François Souliers" w:date="2016-08-25T08:24:00Z">
            <w:rPr>
              <w:ins w:id="30" w:author="François Souliers" w:date="2016-08-25T08:24:00Z"/>
              <w:lang w:val="en-US"/>
            </w:rPr>
          </w:rPrChange>
        </w:rPr>
      </w:pPr>
      <w:ins w:id="31" w:author="François Souliers" w:date="2016-08-25T08:24:00Z">
        <w:r w:rsidRPr="00267986">
          <w:rPr>
            <w:rPrChange w:id="32" w:author="François Souliers" w:date="2016-08-25T08:24:00Z">
              <w:rPr>
                <w:lang w:val="en-US"/>
              </w:rPr>
            </w:rPrChange>
          </w:rPr>
          <w:t>SysR</w:t>
        </w:r>
        <w:commentRangeStart w:id="33"/>
        <w:r w:rsidRPr="00267986">
          <w:rPr>
            <w:rPrChange w:id="34" w:author="François Souliers" w:date="2016-08-25T08:24:00Z">
              <w:rPr>
                <w:lang w:val="en-US"/>
              </w:rPr>
            </w:rPrChange>
          </w:rPr>
          <w:t>S_EX0</w:t>
        </w:r>
      </w:ins>
      <w:commentRangeEnd w:id="33"/>
      <w:ins w:id="35" w:author="François Souliers" w:date="2016-08-25T08:25:00Z">
        <w:r>
          <w:rPr>
            <w:rStyle w:val="Marquedecommentaire"/>
          </w:rPr>
          <w:commentReference w:id="33"/>
        </w:r>
      </w:ins>
      <w:ins w:id="36" w:author="François Souliers" w:date="2016-08-25T08:24:00Z">
        <w:r w:rsidRPr="00267986">
          <w:rPr>
            <w:rPrChange w:id="37" w:author="François Souliers" w:date="2016-08-25T08:24:00Z">
              <w:rPr>
                <w:lang w:val="en-US"/>
              </w:rPr>
            </w:rPrChange>
          </w:rPr>
          <w:t>07</w:t>
        </w:r>
      </w:ins>
    </w:p>
    <w:p w14:paraId="54F9EB6A" w14:textId="77777777" w:rsidR="00267986" w:rsidRPr="00267986" w:rsidRDefault="00267986">
      <w:pPr>
        <w:rPr>
          <w:rPrChange w:id="38" w:author="François Souliers" w:date="2016-08-25T08:24:00Z">
            <w:rPr>
              <w:lang w:val="en-US"/>
            </w:rPr>
          </w:rPrChange>
        </w:rPr>
      </w:pPr>
      <w:ins w:id="39" w:author="François Souliers" w:date="2016-08-25T08:24:00Z">
        <w:r w:rsidRPr="00267986">
          <w:rPr>
            <w:rPrChange w:id="40" w:author="François Souliers" w:date="2016-08-25T08:24:00Z">
              <w:rPr>
                <w:lang w:val="en-US"/>
              </w:rPr>
            </w:rPrChange>
          </w:rPr>
          <w:t xml:space="preserve">Comment </w:t>
        </w:r>
        <w:proofErr w:type="spellStart"/>
        <w:r w:rsidRPr="00267986">
          <w:rPr>
            <w:rPrChange w:id="41" w:author="François Souliers" w:date="2016-08-25T08:24:00Z">
              <w:rPr>
                <w:lang w:val="en-US"/>
              </w:rPr>
            </w:rPrChange>
          </w:rPr>
          <w:t>detection</w:t>
        </w:r>
        <w:proofErr w:type="spellEnd"/>
        <w:r w:rsidRPr="00267986">
          <w:rPr>
            <w:rPrChange w:id="42" w:author="François Souliers" w:date="2016-08-25T08:24:00Z">
              <w:rPr>
                <w:lang w:val="en-US"/>
              </w:rPr>
            </w:rPrChange>
          </w:rPr>
          <w:t xml:space="preserve"> #2</w:t>
        </w:r>
      </w:ins>
    </w:p>
    <w:p w14:paraId="12C931E7" w14:textId="77777777" w:rsidR="00ED7E88" w:rsidRDefault="00ED7E88">
      <w:pPr>
        <w:rPr>
          <w:ins w:id="43" w:author="François Souliers" w:date="2016-08-25T08:25:00Z"/>
        </w:rPr>
      </w:pPr>
    </w:p>
    <w:p w14:paraId="4B8C3014" w14:textId="77777777" w:rsidR="00267986" w:rsidRDefault="00267986">
      <w:pPr>
        <w:rPr>
          <w:ins w:id="44" w:author="François Souliers" w:date="2016-08-25T08:25:00Z"/>
        </w:rPr>
      </w:pPr>
      <w:commentRangeStart w:id="45"/>
      <w:ins w:id="46" w:author="François Souliers" w:date="2016-08-25T08:25:00Z">
        <w:r>
          <w:lastRenderedPageBreak/>
          <w:t>SysRS_EX008</w:t>
        </w:r>
        <w:commentRangeEnd w:id="45"/>
        <w:r>
          <w:rPr>
            <w:rStyle w:val="Marquedecommentaire"/>
          </w:rPr>
          <w:commentReference w:id="45"/>
        </w:r>
      </w:ins>
    </w:p>
    <w:p w14:paraId="5C1D3BD7" w14:textId="77777777" w:rsidR="00267986" w:rsidRDefault="00267986">
      <w:pPr>
        <w:rPr>
          <w:ins w:id="47" w:author="François Souliers" w:date="2016-08-25T08:26:00Z"/>
        </w:rPr>
      </w:pPr>
    </w:p>
    <w:p w14:paraId="587914B4" w14:textId="77777777" w:rsidR="00C95B14" w:rsidRDefault="00C95B14">
      <w:pPr>
        <w:rPr>
          <w:ins w:id="48" w:author="François Souliers" w:date="2016-08-25T08:26:00Z"/>
        </w:rPr>
      </w:pPr>
    </w:p>
    <w:p w14:paraId="381C2D7C" w14:textId="77777777" w:rsidR="00C95B14" w:rsidRDefault="00C95B14">
      <w:pPr>
        <w:rPr>
          <w:ins w:id="49" w:author="François Souliers" w:date="2016-08-25T08:26:00Z"/>
        </w:rPr>
      </w:pPr>
    </w:p>
    <w:p w14:paraId="2C09BDB2" w14:textId="77777777" w:rsidR="00C95B14" w:rsidRDefault="00C95B14">
      <w:pPr>
        <w:rPr>
          <w:ins w:id="50" w:author="François Souliers" w:date="2016-08-25T08:26:00Z"/>
        </w:rPr>
      </w:pPr>
    </w:p>
    <w:p w14:paraId="0CBF32BA" w14:textId="77777777" w:rsidR="00C95B14" w:rsidRPr="00267986" w:rsidRDefault="00C95B14">
      <w:pPr>
        <w:rPr>
          <w:rPrChange w:id="51" w:author="François Souliers" w:date="2016-08-25T08:24:00Z">
            <w:rPr>
              <w:lang w:val="en-US"/>
            </w:rPr>
          </w:rPrChange>
        </w:rPr>
      </w:pPr>
      <w:bookmarkStart w:id="52" w:name="_GoBack"/>
      <w:bookmarkEnd w:id="52"/>
    </w:p>
    <w:p w14:paraId="688D995E" w14:textId="77777777" w:rsidR="00ED7E88" w:rsidRPr="00267986" w:rsidRDefault="001B55DE">
      <w:pPr>
        <w:pStyle w:val="Corpsdetexte"/>
        <w:rPr>
          <w:lang w:val="en-US"/>
        </w:rPr>
      </w:pPr>
      <w:proofErr w:type="spellStart"/>
      <w:r w:rsidRPr="00267986">
        <w:rPr>
          <w:lang w:val="en-US"/>
        </w:rPr>
        <w:t>StopReadingTheDocAfterMe</w:t>
      </w:r>
      <w:proofErr w:type="spellEnd"/>
    </w:p>
    <w:p w14:paraId="1B41AB6E" w14:textId="77777777" w:rsidR="00ED7E88" w:rsidRPr="00267986" w:rsidRDefault="00ED7E88">
      <w:pPr>
        <w:pStyle w:val="Corpsdetexte"/>
        <w:rPr>
          <w:lang w:val="en-US"/>
        </w:rPr>
      </w:pPr>
    </w:p>
    <w:p w14:paraId="415A4D3D" w14:textId="77777777" w:rsidR="00ED7E88" w:rsidRPr="00267986" w:rsidRDefault="001B55DE">
      <w:pPr>
        <w:pStyle w:val="Corpsdetexte"/>
        <w:rPr>
          <w:lang w:val="en-US"/>
        </w:rPr>
      </w:pPr>
      <w:r w:rsidRPr="00267986">
        <w:rPr>
          <w:lang w:val="en-US"/>
        </w:rPr>
        <w:t>SysRS_FUNC_EX078</w:t>
      </w:r>
    </w:p>
    <w:p w14:paraId="4051F26E" w14:textId="77777777" w:rsidR="00ED7E88" w:rsidRPr="00267986" w:rsidRDefault="001B55DE">
      <w:pPr>
        <w:pStyle w:val="Corpsdetexte"/>
        <w:rPr>
          <w:lang w:val="en-US"/>
        </w:rPr>
      </w:pPr>
      <w:r w:rsidRPr="00267986">
        <w:rPr>
          <w:lang w:val="en-US"/>
        </w:rPr>
        <w:t>This requirement should not be taken into account</w:t>
      </w:r>
    </w:p>
    <w:p w14:paraId="22CE3490" w14:textId="77777777" w:rsidR="00ED7E88" w:rsidRPr="00267986" w:rsidRDefault="00ED7E88">
      <w:pPr>
        <w:pStyle w:val="Corpsdetexte"/>
        <w:rPr>
          <w:lang w:val="en-US"/>
        </w:rPr>
      </w:pPr>
    </w:p>
    <w:sectPr w:rsidR="00ED7E88" w:rsidRPr="00267986">
      <w:headerReference w:type="default" r:id="rId10"/>
      <w:footerReference w:type="default" r:id="rId11"/>
      <w:pgSz w:w="11906" w:h="16838"/>
      <w:pgMar w:top="1418" w:right="1418" w:bottom="1418" w:left="1418" w:header="567" w:footer="709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François Souliers" w:date="2016-08-25T08:24:00Z" w:initials="FS">
    <w:p w14:paraId="5496664E" w14:textId="77777777" w:rsidR="00267986" w:rsidRDefault="00267986">
      <w:pPr>
        <w:pStyle w:val="Commentaire"/>
      </w:pPr>
      <w:r>
        <w:rPr>
          <w:rStyle w:val="Marquedecommentaire"/>
        </w:rPr>
        <w:annotationRef/>
      </w:r>
      <w:r>
        <w:t xml:space="preserve">Comment of </w:t>
      </w:r>
      <w:proofErr w:type="spellStart"/>
      <w:r>
        <w:t>some</w:t>
      </w:r>
      <w:proofErr w:type="spellEnd"/>
      <w:r>
        <w:t xml:space="preserve"> part</w:t>
      </w:r>
    </w:p>
  </w:comment>
  <w:comment w:id="33" w:author="François Souliers" w:date="2016-08-25T08:25:00Z" w:initials="FS">
    <w:p w14:paraId="28DFA750" w14:textId="77777777" w:rsidR="00267986" w:rsidRDefault="00267986">
      <w:pPr>
        <w:pStyle w:val="Commentaire"/>
      </w:pPr>
      <w:r>
        <w:rPr>
          <w:rStyle w:val="Marquedecommentaire"/>
        </w:rPr>
        <w:annotationRef/>
      </w:r>
      <w:r>
        <w:t xml:space="preserve">Comment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part</w:t>
      </w:r>
    </w:p>
  </w:comment>
  <w:comment w:id="45" w:author="François Souliers" w:date="2016-08-25T08:25:00Z" w:initials="FS">
    <w:p w14:paraId="27226DE6" w14:textId="77777777" w:rsidR="00267986" w:rsidRDefault="00267986">
      <w:pPr>
        <w:pStyle w:val="Commentaire"/>
      </w:pPr>
      <w:r>
        <w:rPr>
          <w:rStyle w:val="Marquedecommentaire"/>
        </w:rPr>
        <w:annotationRef/>
      </w:r>
      <w:r>
        <w:t xml:space="preserve">Comment of all the </w:t>
      </w:r>
      <w:proofErr w:type="spellStart"/>
      <w:r>
        <w:t>paragraph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96664E" w15:done="0"/>
  <w15:commentEx w15:paraId="28DFA750" w15:done="0"/>
  <w15:commentEx w15:paraId="27226D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AB373" w14:textId="77777777" w:rsidR="001B55DE" w:rsidRDefault="001B55DE">
      <w:pPr>
        <w:spacing w:after="0" w:line="240" w:lineRule="auto"/>
      </w:pPr>
      <w:r>
        <w:separator/>
      </w:r>
    </w:p>
  </w:endnote>
  <w:endnote w:type="continuationSeparator" w:id="0">
    <w:p w14:paraId="6EFEE424" w14:textId="77777777" w:rsidR="001B55DE" w:rsidRDefault="001B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7C4F" w14:textId="77777777" w:rsidR="00ED7E88" w:rsidRDefault="001B55DE">
    <w:pPr>
      <w:pStyle w:val="Pieddepage"/>
      <w:tabs>
        <w:tab w:val="left" w:pos="522"/>
        <w:tab w:val="right" w:pos="10148"/>
      </w:tabs>
      <w:ind w:left="522" w:right="360"/>
    </w:pPr>
    <w:r>
      <w:rPr>
        <w:sz w:val="16"/>
        <w:szCs w:val="16"/>
      </w:rPr>
      <w:t>S</w:t>
    </w: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C95B14">
      <w:rPr>
        <w:noProof/>
      </w:rPr>
      <w:t>2</w:t>
    </w:r>
    <w:r>
      <w:fldChar w:fldCharType="end"/>
    </w:r>
    <w:r>
      <w:rPr>
        <w:rStyle w:val="Numrodepage"/>
        <w:rFonts w:cs="Arial"/>
        <w:sz w:val="16"/>
        <w:szCs w:val="16"/>
      </w:rPr>
      <w:t>/</w:t>
    </w:r>
    <w:r>
      <w:rPr>
        <w:rStyle w:val="Numrodepage"/>
        <w:rFonts w:cs="Arial"/>
        <w:sz w:val="16"/>
        <w:szCs w:val="16"/>
      </w:rPr>
      <w:fldChar w:fldCharType="begin"/>
    </w:r>
    <w:r>
      <w:instrText>NUMPAGES</w:instrText>
    </w:r>
    <w:r>
      <w:fldChar w:fldCharType="separate"/>
    </w:r>
    <w:r w:rsidR="00C95B14">
      <w:rPr>
        <w:noProof/>
      </w:rPr>
      <w:t>2</w:t>
    </w:r>
    <w:r>
      <w:fldChar w:fldCharType="end"/>
    </w:r>
  </w:p>
  <w:p w14:paraId="74D5969F" w14:textId="77777777" w:rsidR="00ED7E88" w:rsidRDefault="00ED7E88">
    <w:pPr>
      <w:pStyle w:val="Pieddepage"/>
      <w:tabs>
        <w:tab w:val="left" w:pos="522"/>
        <w:tab w:val="right" w:pos="10148"/>
      </w:tabs>
      <w:ind w:right="360"/>
      <w:jc w:val="right"/>
      <w:rPr>
        <w:rStyle w:val="Numrodepage"/>
        <w:rFonts w:cs="Arial"/>
        <w:color w:val="808080"/>
        <w:sz w:val="14"/>
        <w:szCs w:val="14"/>
      </w:rPr>
    </w:pPr>
  </w:p>
  <w:p w14:paraId="41004D3E" w14:textId="77777777" w:rsidR="00ED7E88" w:rsidRDefault="00ED7E8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63DE2" w14:textId="77777777" w:rsidR="001B55DE" w:rsidRDefault="001B55DE">
      <w:pPr>
        <w:spacing w:after="0" w:line="240" w:lineRule="auto"/>
      </w:pPr>
      <w:r>
        <w:separator/>
      </w:r>
    </w:p>
  </w:footnote>
  <w:footnote w:type="continuationSeparator" w:id="0">
    <w:p w14:paraId="1E49BA17" w14:textId="77777777" w:rsidR="001B55DE" w:rsidRDefault="001B5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9FCE4" w14:textId="77777777" w:rsidR="00ED7E88" w:rsidRDefault="00ED7E88">
    <w:pPr>
      <w:pStyle w:val="En-tte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E6651"/>
    <w:multiLevelType w:val="multilevel"/>
    <w:tmpl w:val="DC3A58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çois Souliers">
    <w15:presenceInfo w15:providerId="AD" w15:userId="S-1-5-21-1121954717-3606578396-418920177-4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E88"/>
    <w:rsid w:val="001B55DE"/>
    <w:rsid w:val="00267986"/>
    <w:rsid w:val="00C95B14"/>
    <w:rsid w:val="00E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9A2E"/>
  <w15:docId w15:val="{5B8ACA1E-753E-4BAC-BE3E-F353289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1441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1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1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1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41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41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41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41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41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144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144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144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1441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1441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1441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1441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1441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1441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36664"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Policepardfaut"/>
    <w:uiPriority w:val="99"/>
    <w:qFormat/>
    <w:rsid w:val="00147257"/>
  </w:style>
  <w:style w:type="character" w:customStyle="1" w:styleId="PieddepageCar">
    <w:name w:val="Pied de page Car"/>
    <w:basedOn w:val="Policepardfaut"/>
    <w:link w:val="Pieddepage"/>
    <w:uiPriority w:val="99"/>
    <w:qFormat/>
    <w:rsid w:val="00147257"/>
  </w:style>
  <w:style w:type="character" w:styleId="Numrodepage">
    <w:name w:val="page number"/>
    <w:basedOn w:val="Policepardfaut"/>
    <w:uiPriority w:val="99"/>
    <w:qFormat/>
    <w:rsid w:val="00EF1BAA"/>
    <w:rPr>
      <w:rFonts w:cs="Times New Roman"/>
    </w:rPr>
  </w:style>
  <w:style w:type="character" w:customStyle="1" w:styleId="LienInternet">
    <w:name w:val="Lien Internet"/>
    <w:basedOn w:val="Policepardfaut"/>
    <w:uiPriority w:val="99"/>
    <w:unhideWhenUsed/>
    <w:rsid w:val="00980DEB"/>
    <w:rPr>
      <w:color w:val="0563C1" w:themeColor="hyperlink"/>
      <w:u w:val="single"/>
    </w:rPr>
  </w:style>
  <w:style w:type="character" w:customStyle="1" w:styleId="style1">
    <w:name w:val="style1"/>
    <w:basedOn w:val="Policepardfaut"/>
    <w:uiPriority w:val="1"/>
    <w:qFormat/>
    <w:rsid w:val="00955B0F"/>
    <w:rPr>
      <w:color w:val="C45911" w:themeColor="accent2" w:themeShade="BF"/>
      <w:sz w:val="24"/>
    </w:rPr>
  </w:style>
  <w:style w:type="character" w:customStyle="1" w:styleId="ExigenceCar">
    <w:name w:val="Exigence Car"/>
    <w:basedOn w:val="Policepardfaut"/>
    <w:link w:val="Exigence"/>
    <w:qFormat/>
    <w:rsid w:val="00453250"/>
    <w:rPr>
      <w:b/>
      <w:sz w:val="24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1441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366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uiPriority w:val="99"/>
    <w:unhideWhenUsed/>
    <w:rsid w:val="00147257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47257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0DEB"/>
    <w:pPr>
      <w:numPr>
        <w:numId w:val="0"/>
      </w:numPr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80D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0D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80DEB"/>
    <w:pPr>
      <w:spacing w:after="100"/>
      <w:ind w:left="440"/>
    </w:pPr>
  </w:style>
  <w:style w:type="paragraph" w:customStyle="1" w:styleId="Exigence">
    <w:name w:val="Exigence"/>
    <w:basedOn w:val="Normal"/>
    <w:link w:val="ExigenceCar"/>
    <w:qFormat/>
    <w:rsid w:val="00453250"/>
    <w:rPr>
      <w:b/>
      <w:sz w:val="24"/>
    </w:rPr>
  </w:style>
  <w:style w:type="paragraph" w:customStyle="1" w:styleId="PUCESNOIRS1">
    <w:name w:val="PUCES NOIRS 1"/>
    <w:basedOn w:val="Normal"/>
    <w:qFormat/>
    <w:rsid w:val="00542C38"/>
    <w:pPr>
      <w:spacing w:after="0" w:line="240" w:lineRule="auto"/>
    </w:pPr>
    <w:rPr>
      <w:rFonts w:ascii="Arial" w:eastAsia="Times New Roman" w:hAnsi="Arial" w:cs="Times New Roman"/>
      <w:szCs w:val="20"/>
      <w:lang w:eastAsia="fr-FR"/>
    </w:rPr>
  </w:style>
  <w:style w:type="paragraph" w:customStyle="1" w:styleId="PUCESBLANCHES1">
    <w:name w:val="PUCES BLANCHES 1"/>
    <w:basedOn w:val="Normal"/>
    <w:qFormat/>
    <w:rsid w:val="00542C38"/>
    <w:pPr>
      <w:spacing w:after="0" w:line="240" w:lineRule="auto"/>
    </w:pPr>
    <w:rPr>
      <w:rFonts w:ascii="Arial" w:eastAsia="Times New Roman" w:hAnsi="Arial" w:cs="Times New Roman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Grilledutableau">
    <w:name w:val="Table Grid"/>
    <w:basedOn w:val="TableauNormal"/>
    <w:uiPriority w:val="39"/>
    <w:rsid w:val="00F92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2679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79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7986"/>
    <w:rPr>
      <w:color w:val="00000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79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7986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5545-7558-46E6-9EF3-5F61F601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Revoyron</dc:creator>
  <dc:description/>
  <cp:lastModifiedBy>François Souliers</cp:lastModifiedBy>
  <cp:revision>62</cp:revision>
  <cp:lastPrinted>2016-02-03T10:19:00Z</cp:lastPrinted>
  <dcterms:created xsi:type="dcterms:W3CDTF">2016-05-10T14:07:00Z</dcterms:created>
  <dcterms:modified xsi:type="dcterms:W3CDTF">2016-08-25T06:26:00Z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